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61D04" w14:textId="5A5E634C" w:rsidR="000240C6" w:rsidRDefault="000240C6" w:rsidP="000240C6">
      <w:pPr>
        <w:pStyle w:val="NoSpacing"/>
      </w:pPr>
      <w:r>
        <w:t>DATAKLIQ COHORT 5 ASSIGNMENT</w:t>
      </w:r>
    </w:p>
    <w:p w14:paraId="721430D9" w14:textId="7DFA55F2" w:rsidR="000240C6" w:rsidRDefault="000240C6" w:rsidP="000240C6">
      <w:pPr>
        <w:pStyle w:val="NoSpacing"/>
      </w:pPr>
      <w:r>
        <w:t>ODUMERU ADEOLA JULIET</w:t>
      </w:r>
    </w:p>
    <w:p w14:paraId="07C00FFE" w14:textId="580F9D99" w:rsidR="000240C6" w:rsidRDefault="000240C6" w:rsidP="000240C6">
      <w:pPr>
        <w:pStyle w:val="NoSpacing"/>
      </w:pPr>
    </w:p>
    <w:p w14:paraId="6A1DE9D2" w14:textId="18A00511" w:rsidR="003A438A" w:rsidRDefault="003A438A" w:rsidP="000240C6">
      <w:pPr>
        <w:pStyle w:val="NoSpacing"/>
      </w:pPr>
    </w:p>
    <w:p w14:paraId="4DEF269B" w14:textId="366BA90F" w:rsidR="003A438A" w:rsidRPr="00C9229B" w:rsidRDefault="003A438A" w:rsidP="00C9229B">
      <w:pPr>
        <w:pStyle w:val="NoSpacing"/>
        <w:jc w:val="center"/>
        <w:rPr>
          <w:b/>
          <w:bCs/>
        </w:rPr>
      </w:pPr>
      <w:r w:rsidRPr="00C9229B">
        <w:rPr>
          <w:b/>
          <w:bCs/>
        </w:rPr>
        <w:t>A SUMMARY OF DATA CLEANING AND DATA TRANSFORMATION</w:t>
      </w:r>
    </w:p>
    <w:p w14:paraId="5B41681C" w14:textId="7743D4D5" w:rsidR="003A438A" w:rsidRDefault="003A438A" w:rsidP="000240C6">
      <w:pPr>
        <w:pStyle w:val="NoSpacing"/>
      </w:pPr>
    </w:p>
    <w:p w14:paraId="5A2DE794" w14:textId="77777777" w:rsidR="003A438A" w:rsidRDefault="003A438A" w:rsidP="00F613A9">
      <w:pPr>
        <w:pStyle w:val="NoSpacing"/>
        <w:jc w:val="both"/>
      </w:pPr>
      <w:r>
        <w:t>The Power Query Editor in Excel is a powerful tool that allows you to import, transform, and refine your data. Here are some key features and uses:</w:t>
      </w:r>
    </w:p>
    <w:p w14:paraId="2E1A0869" w14:textId="77777777" w:rsidR="003A438A" w:rsidRDefault="003A438A" w:rsidP="00F613A9">
      <w:pPr>
        <w:pStyle w:val="NoSpacing"/>
        <w:jc w:val="both"/>
      </w:pPr>
    </w:p>
    <w:p w14:paraId="37C17059" w14:textId="77777777" w:rsidR="003A438A" w:rsidRDefault="003A438A" w:rsidP="00F613A9">
      <w:pPr>
        <w:pStyle w:val="NoSpacing"/>
        <w:jc w:val="both"/>
      </w:pPr>
      <w:r>
        <w:t>1. Data Import: Connect to various data sources, such as databases, web pages, and text files.</w:t>
      </w:r>
    </w:p>
    <w:p w14:paraId="12FFD5C2" w14:textId="77777777" w:rsidR="003A438A" w:rsidRDefault="003A438A" w:rsidP="00F613A9">
      <w:pPr>
        <w:pStyle w:val="NoSpacing"/>
        <w:jc w:val="both"/>
      </w:pPr>
      <w:r>
        <w:t>2. Data Transformation: Clean, filter, pivot, and aggregate data with ease.</w:t>
      </w:r>
    </w:p>
    <w:p w14:paraId="7BB83BA1" w14:textId="7B9E288D" w:rsidR="003A438A" w:rsidRDefault="003A438A" w:rsidP="00F613A9">
      <w:pPr>
        <w:pStyle w:val="NoSpacing"/>
        <w:jc w:val="both"/>
      </w:pPr>
      <w:r>
        <w:t>3. Data Mode</w:t>
      </w:r>
      <w:r w:rsidR="00097226">
        <w:t>l</w:t>
      </w:r>
      <w:r>
        <w:t>l</w:t>
      </w:r>
      <w:r>
        <w:t>ing: Create data models to relate different tables and perform complex calculations.</w:t>
      </w:r>
    </w:p>
    <w:p w14:paraId="65D48C9E" w14:textId="77777777" w:rsidR="003A438A" w:rsidRDefault="003A438A" w:rsidP="00F613A9">
      <w:pPr>
        <w:pStyle w:val="NoSpacing"/>
        <w:jc w:val="both"/>
      </w:pPr>
    </w:p>
    <w:p w14:paraId="2623706D" w14:textId="77777777" w:rsidR="003A438A" w:rsidRDefault="003A438A" w:rsidP="00F613A9">
      <w:pPr>
        <w:pStyle w:val="NoSpacing"/>
        <w:jc w:val="both"/>
      </w:pPr>
      <w:r>
        <w:t>To access the Power Query Editor in Excel:</w:t>
      </w:r>
    </w:p>
    <w:p w14:paraId="389CD612" w14:textId="77777777" w:rsidR="003A438A" w:rsidRDefault="003A438A" w:rsidP="00F613A9">
      <w:pPr>
        <w:pStyle w:val="NoSpacing"/>
        <w:jc w:val="both"/>
      </w:pPr>
    </w:p>
    <w:p w14:paraId="73CD4D86" w14:textId="77777777" w:rsidR="003A438A" w:rsidRDefault="003A438A" w:rsidP="00F613A9">
      <w:pPr>
        <w:pStyle w:val="NoSpacing"/>
        <w:jc w:val="both"/>
      </w:pPr>
      <w:r>
        <w:t>1. Go to the "Data" tab in the ribbon.</w:t>
      </w:r>
    </w:p>
    <w:p w14:paraId="2623F77B" w14:textId="77777777" w:rsidR="003A438A" w:rsidRDefault="003A438A" w:rsidP="00F613A9">
      <w:pPr>
        <w:pStyle w:val="NoSpacing"/>
        <w:jc w:val="both"/>
      </w:pPr>
      <w:r>
        <w:t>2. Click "New Query" or "From Other Sources."</w:t>
      </w:r>
    </w:p>
    <w:p w14:paraId="4CD9EF71" w14:textId="77777777" w:rsidR="003A438A" w:rsidRDefault="003A438A" w:rsidP="00F613A9">
      <w:pPr>
        <w:pStyle w:val="NoSpacing"/>
        <w:jc w:val="both"/>
      </w:pPr>
      <w:r>
        <w:t>3. Select your data source.</w:t>
      </w:r>
    </w:p>
    <w:p w14:paraId="5FC3A002" w14:textId="77777777" w:rsidR="003A438A" w:rsidRDefault="003A438A" w:rsidP="00F613A9">
      <w:pPr>
        <w:pStyle w:val="NoSpacing"/>
        <w:jc w:val="both"/>
      </w:pPr>
      <w:r>
        <w:t>4. Click "Connect" to open the Power Query Editor.</w:t>
      </w:r>
    </w:p>
    <w:p w14:paraId="6EDE6462" w14:textId="77777777" w:rsidR="003A438A" w:rsidRDefault="003A438A" w:rsidP="00F613A9">
      <w:pPr>
        <w:pStyle w:val="NoSpacing"/>
        <w:jc w:val="both"/>
      </w:pPr>
    </w:p>
    <w:p w14:paraId="691AA234" w14:textId="528790A3" w:rsidR="003A438A" w:rsidRDefault="003A438A" w:rsidP="00F613A9">
      <w:pPr>
        <w:pStyle w:val="NoSpacing"/>
        <w:jc w:val="both"/>
      </w:pPr>
      <w:r>
        <w:t>Some common uses of Power Query Editor include:</w:t>
      </w:r>
    </w:p>
    <w:p w14:paraId="3DCD9522" w14:textId="61B51021" w:rsidR="003A438A" w:rsidRDefault="003A438A" w:rsidP="00F613A9">
      <w:pPr>
        <w:pStyle w:val="NoSpacing"/>
        <w:jc w:val="both"/>
      </w:pPr>
      <w:r>
        <w:t xml:space="preserve">- Cleaning and </w:t>
      </w:r>
      <w:r>
        <w:t>pre-processing</w:t>
      </w:r>
      <w:r>
        <w:t xml:space="preserve"> data for analysis</w:t>
      </w:r>
    </w:p>
    <w:p w14:paraId="12DF16F1" w14:textId="77777777" w:rsidR="003A438A" w:rsidRDefault="003A438A" w:rsidP="00F613A9">
      <w:pPr>
        <w:pStyle w:val="NoSpacing"/>
        <w:jc w:val="both"/>
      </w:pPr>
      <w:r>
        <w:t>- Merging and combining data from multiple sources</w:t>
      </w:r>
    </w:p>
    <w:p w14:paraId="137FCA02" w14:textId="532DBC44" w:rsidR="003A438A" w:rsidRDefault="003A438A" w:rsidP="00F613A9">
      <w:pPr>
        <w:pStyle w:val="NoSpacing"/>
        <w:jc w:val="both"/>
      </w:pPr>
      <w:r>
        <w:t>- Creating custom data views and reports</w:t>
      </w:r>
      <w:r w:rsidR="00C9229B">
        <w:t>.</w:t>
      </w:r>
    </w:p>
    <w:p w14:paraId="287579E2" w14:textId="1C5AB445" w:rsidR="003A438A" w:rsidRDefault="003A438A" w:rsidP="00F613A9">
      <w:pPr>
        <w:pStyle w:val="NoSpacing"/>
        <w:jc w:val="both"/>
      </w:pPr>
      <w:r>
        <w:t>- Automating data updates and refreshes</w:t>
      </w:r>
      <w:r w:rsidR="00C9229B">
        <w:t>.</w:t>
      </w:r>
    </w:p>
    <w:p w14:paraId="5EC288EA" w14:textId="680B6EA5" w:rsidR="00A5753B" w:rsidRDefault="00A5753B" w:rsidP="003A438A">
      <w:pPr>
        <w:pStyle w:val="NoSpacing"/>
      </w:pPr>
    </w:p>
    <w:p w14:paraId="39E50974" w14:textId="546A88A9" w:rsidR="00F613A9" w:rsidRDefault="00F613A9" w:rsidP="00F613A9">
      <w:pPr>
        <w:pStyle w:val="NoSpacing"/>
        <w:jc w:val="both"/>
        <w:rPr>
          <w:rFonts w:cstheme="minorHAnsi"/>
          <w:color w:val="040C28"/>
        </w:rPr>
      </w:pPr>
      <w:r w:rsidRPr="00F613A9">
        <w:rPr>
          <w:rFonts w:cstheme="minorHAnsi"/>
          <w:color w:val="1F1F1F"/>
          <w:shd w:val="clear" w:color="auto" w:fill="FFFFFF"/>
        </w:rPr>
        <w:t>To create a Power Query in Excel, </w:t>
      </w:r>
      <w:r w:rsidRPr="00F613A9">
        <w:rPr>
          <w:rFonts w:cstheme="minorHAnsi"/>
          <w:color w:val="040C28"/>
        </w:rPr>
        <w:t>go to the Data tab, click on the Get Data button, select the data source, specify import options, apply transformations in the Power Query Editor, and load the data back to the worksheet</w:t>
      </w:r>
      <w:r>
        <w:rPr>
          <w:rFonts w:cstheme="minorHAnsi"/>
          <w:color w:val="040C28"/>
        </w:rPr>
        <w:t>.</w:t>
      </w:r>
    </w:p>
    <w:p w14:paraId="16098E45" w14:textId="07A39C80" w:rsidR="00F613A9" w:rsidRDefault="00F613A9" w:rsidP="00F613A9">
      <w:pPr>
        <w:pStyle w:val="NoSpacing"/>
        <w:jc w:val="both"/>
        <w:rPr>
          <w:rFonts w:cstheme="minorHAnsi"/>
          <w:color w:val="040C28"/>
        </w:rPr>
      </w:pPr>
    </w:p>
    <w:p w14:paraId="2AB78D27" w14:textId="1C4569FF" w:rsidR="00F613A9" w:rsidRDefault="00F613A9" w:rsidP="00F613A9">
      <w:pPr>
        <w:pStyle w:val="NoSpacing"/>
        <w:jc w:val="both"/>
        <w:rPr>
          <w:rFonts w:cstheme="minorHAnsi"/>
          <w:color w:val="040C28"/>
        </w:rPr>
      </w:pPr>
      <w:r>
        <w:rPr>
          <w:rFonts w:cstheme="minorHAnsi"/>
          <w:color w:val="040C28"/>
        </w:rPr>
        <w:t>Get data allows to retrieve data from different source or data connector could be csv document, xlsx, text, pdf, web and json. Power query editor is an embedded tools in Microsoft excel spreadsheet and also Microsoft Power Business Intelligent tool for Data cleaning and data transformation which implies as Extract, Transform and Load</w:t>
      </w:r>
      <w:r w:rsidR="00990F65">
        <w:rPr>
          <w:rFonts w:cstheme="minorHAnsi"/>
          <w:color w:val="040C28"/>
        </w:rPr>
        <w:t>.</w:t>
      </w:r>
    </w:p>
    <w:p w14:paraId="2E002418" w14:textId="567578FF" w:rsidR="00990F65" w:rsidRDefault="00990F65" w:rsidP="00F613A9">
      <w:pPr>
        <w:pStyle w:val="NoSpacing"/>
        <w:jc w:val="both"/>
        <w:rPr>
          <w:rFonts w:cstheme="minorHAnsi"/>
          <w:color w:val="040C28"/>
        </w:rPr>
      </w:pPr>
    </w:p>
    <w:p w14:paraId="73AFA507" w14:textId="06BDE58B" w:rsidR="00990F65" w:rsidDel="00CB1F07" w:rsidRDefault="00990F65" w:rsidP="00F613A9">
      <w:pPr>
        <w:pStyle w:val="NoSpacing"/>
        <w:jc w:val="both"/>
        <w:rPr>
          <w:del w:id="0" w:author="Adeola Juliet" w:date="2024-08-22T22:21:00Z"/>
          <w:rFonts w:cstheme="minorHAnsi"/>
          <w:color w:val="040C28"/>
        </w:rPr>
      </w:pPr>
      <w:r>
        <w:rPr>
          <w:rFonts w:cstheme="minorHAnsi"/>
          <w:color w:val="040C28"/>
        </w:rPr>
        <w:t>ILLUSTRATION</w:t>
      </w:r>
    </w:p>
    <w:p w14:paraId="3E1BC137" w14:textId="49D02BE7" w:rsidR="00990F65" w:rsidRDefault="00990F65" w:rsidP="00F613A9">
      <w:pPr>
        <w:pStyle w:val="NoSpacing"/>
        <w:jc w:val="both"/>
        <w:rPr>
          <w:rFonts w:cstheme="minorHAnsi"/>
          <w:color w:val="040C28"/>
        </w:rPr>
      </w:pPr>
    </w:p>
    <w:p w14:paraId="52311D5A" w14:textId="183201FF" w:rsidR="00990F65" w:rsidRDefault="00990F65" w:rsidP="00F613A9">
      <w:pPr>
        <w:pStyle w:val="NoSpacing"/>
        <w:jc w:val="both"/>
        <w:rPr>
          <w:ins w:id="1" w:author="Adeola Juliet" w:date="2024-08-22T19:02:00Z"/>
          <w:rFonts w:cstheme="minorHAnsi"/>
          <w:color w:val="040C28"/>
        </w:rPr>
      </w:pPr>
      <w:r>
        <w:rPr>
          <w:rFonts w:cstheme="minorHAnsi"/>
          <w:color w:val="040C28"/>
        </w:rPr>
        <w:t xml:space="preserve">Open an </w:t>
      </w:r>
      <w:ins w:id="2" w:author="Adeola Juliet" w:date="2024-08-22T19:01:00Z">
        <w:r>
          <w:rPr>
            <w:rFonts w:cstheme="minorHAnsi"/>
            <w:color w:val="040C28"/>
          </w:rPr>
          <w:t xml:space="preserve">Excel Spreadsheet, search for Data and click on Get data, these </w:t>
        </w:r>
      </w:ins>
      <w:ins w:id="3" w:author="Adeola Juliet" w:date="2024-08-22T19:02:00Z">
        <w:r>
          <w:rPr>
            <w:rFonts w:cstheme="minorHAnsi"/>
            <w:color w:val="040C28"/>
          </w:rPr>
          <w:t>will display data connector that will allows you extract data.</w:t>
        </w:r>
      </w:ins>
    </w:p>
    <w:p w14:paraId="7BB34D4E" w14:textId="7CC9BF94" w:rsidR="00990F65" w:rsidRDefault="00990F65" w:rsidP="00F613A9">
      <w:pPr>
        <w:pStyle w:val="NoSpacing"/>
        <w:jc w:val="both"/>
        <w:rPr>
          <w:ins w:id="4" w:author="Adeola Juliet" w:date="2024-08-22T22:21:00Z"/>
          <w:rFonts w:cstheme="minorHAnsi"/>
          <w:color w:val="040C28"/>
        </w:rPr>
      </w:pPr>
      <w:ins w:id="5" w:author="Adeola Juliet" w:date="2024-08-22T19:02:00Z">
        <w:r>
          <w:rPr>
            <w:rFonts w:cstheme="minorHAnsi"/>
            <w:color w:val="040C28"/>
          </w:rPr>
          <w:t>Select the particu</w:t>
        </w:r>
      </w:ins>
      <w:ins w:id="6" w:author="Adeola Juliet" w:date="2024-08-22T19:03:00Z">
        <w:r>
          <w:rPr>
            <w:rFonts w:cstheme="minorHAnsi"/>
            <w:color w:val="040C28"/>
          </w:rPr>
          <w:t>lar file extension you want work on maybe a csv or xlsx document.</w:t>
        </w:r>
      </w:ins>
    </w:p>
    <w:p w14:paraId="62C79C6E" w14:textId="1EC917FB" w:rsidR="00CB1F07" w:rsidRDefault="00CB1F07" w:rsidP="00F613A9">
      <w:pPr>
        <w:pStyle w:val="NoSpacing"/>
        <w:jc w:val="both"/>
        <w:rPr>
          <w:ins w:id="7" w:author="Adeola Juliet" w:date="2024-08-22T22:21:00Z"/>
          <w:rFonts w:cstheme="minorHAnsi"/>
          <w:color w:val="040C28"/>
        </w:rPr>
      </w:pPr>
    </w:p>
    <w:p w14:paraId="23A9C0DE" w14:textId="77777777" w:rsidR="00CB1F07" w:rsidRDefault="00CB1F07" w:rsidP="00F613A9">
      <w:pPr>
        <w:pStyle w:val="NoSpacing"/>
        <w:jc w:val="both"/>
        <w:rPr>
          <w:rFonts w:cstheme="minorHAnsi"/>
          <w:color w:val="040C28"/>
        </w:rPr>
      </w:pPr>
    </w:p>
    <w:p w14:paraId="1E80DFB2" w14:textId="5D663E52" w:rsidR="00990F65" w:rsidRPr="00F613A9" w:rsidRDefault="00990F65" w:rsidP="00F613A9">
      <w:pPr>
        <w:pStyle w:val="NoSpacing"/>
        <w:jc w:val="both"/>
        <w:rPr>
          <w:rFonts w:cstheme="minorHAnsi"/>
          <w:sz w:val="16"/>
          <w:szCs w:val="16"/>
        </w:rPr>
      </w:pPr>
    </w:p>
    <w:p w14:paraId="22A886AD" w14:textId="77777777" w:rsidR="00F613A9" w:rsidRPr="00F613A9" w:rsidRDefault="00F613A9" w:rsidP="00F613A9">
      <w:pPr>
        <w:pStyle w:val="NoSpacing"/>
        <w:jc w:val="both"/>
        <w:rPr>
          <w:rFonts w:cstheme="minorHAnsi"/>
          <w:sz w:val="16"/>
          <w:szCs w:val="16"/>
        </w:rPr>
      </w:pPr>
    </w:p>
    <w:p w14:paraId="36436507" w14:textId="77777777" w:rsidR="00F613A9" w:rsidRPr="00F613A9" w:rsidRDefault="00F613A9" w:rsidP="00F613A9">
      <w:pPr>
        <w:pStyle w:val="NoSpacing"/>
        <w:jc w:val="both"/>
        <w:rPr>
          <w:rFonts w:cstheme="minorHAnsi"/>
          <w:sz w:val="16"/>
          <w:szCs w:val="16"/>
        </w:rPr>
      </w:pPr>
    </w:p>
    <w:p w14:paraId="19A09087" w14:textId="3FD543B0" w:rsidR="00A5753B" w:rsidRPr="00F613A9" w:rsidRDefault="00A5753B" w:rsidP="00F613A9">
      <w:pPr>
        <w:pStyle w:val="NoSpacing"/>
        <w:jc w:val="both"/>
        <w:rPr>
          <w:rFonts w:cstheme="minorHAnsi"/>
        </w:rPr>
      </w:pPr>
    </w:p>
    <w:p w14:paraId="3DD18DB2" w14:textId="77777777" w:rsidR="003A438A" w:rsidRPr="00F613A9" w:rsidRDefault="003A438A" w:rsidP="00F613A9">
      <w:pPr>
        <w:pStyle w:val="NoSpacing"/>
        <w:jc w:val="both"/>
        <w:rPr>
          <w:rFonts w:cstheme="minorHAnsi"/>
        </w:rPr>
      </w:pPr>
    </w:p>
    <w:p w14:paraId="0048E758" w14:textId="483FC6B1" w:rsidR="003A438A" w:rsidRPr="00F613A9" w:rsidRDefault="003A438A" w:rsidP="003A438A">
      <w:pPr>
        <w:pStyle w:val="NoSpacing"/>
        <w:rPr>
          <w:rFonts w:cstheme="minorHAnsi"/>
        </w:rPr>
      </w:pPr>
    </w:p>
    <w:sectPr w:rsidR="003A438A" w:rsidRPr="00F613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eola Juliet">
    <w15:presenceInfo w15:providerId="None" w15:userId="Adeola Juli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0C6"/>
    <w:rsid w:val="000240C6"/>
    <w:rsid w:val="00097226"/>
    <w:rsid w:val="003A438A"/>
    <w:rsid w:val="003F2BCE"/>
    <w:rsid w:val="00990F65"/>
    <w:rsid w:val="00A5753B"/>
    <w:rsid w:val="00C31064"/>
    <w:rsid w:val="00C9229B"/>
    <w:rsid w:val="00CB1F07"/>
    <w:rsid w:val="00F613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10B8C"/>
  <w15:chartTrackingRefBased/>
  <w15:docId w15:val="{68EB04AA-0470-45C8-81F3-3C910DAE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0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Adeola Juliet</dc:creator>
  <cp:keywords/>
  <dc:description/>
  <cp:lastModifiedBy>Adeola Juliet</cp:lastModifiedBy>
  <cp:revision>7</cp:revision>
  <dcterms:created xsi:type="dcterms:W3CDTF">2024-08-22T17:44:00Z</dcterms:created>
  <dcterms:modified xsi:type="dcterms:W3CDTF">2024-08-22T21:22:00Z</dcterms:modified>
</cp:coreProperties>
</file>